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A7" w:rsidRPr="00214ADE" w:rsidRDefault="00214ADE" w:rsidP="00010EA7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Лоскутов Дмитрий Андреевич</w:t>
      </w:r>
    </w:p>
    <w:p w:rsidR="00010EA7" w:rsidRPr="00010EA7" w:rsidRDefault="00214ADE" w:rsidP="00010EA7">
      <w:pPr>
        <w:pBdr>
          <w:bottom w:val="single" w:sz="12" w:space="1" w:color="auto"/>
        </w:pBdr>
        <w:spacing w:after="120" w:line="288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Резюме</w:t>
      </w:r>
    </w:p>
    <w:p w:rsidR="003751DD" w:rsidRDefault="003751DD" w:rsidP="00010EA7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  <w:b/>
        </w:rPr>
      </w:pPr>
      <w:proofErr w:type="gramStart"/>
      <w:r w:rsidRPr="00E347B8">
        <w:rPr>
          <w:rFonts w:asciiTheme="minorHAnsi" w:hAnsiTheme="minorHAnsi" w:cstheme="minorHAnsi"/>
          <w:b/>
        </w:rPr>
        <w:t xml:space="preserve">Телефон:  </w:t>
      </w:r>
      <w:r w:rsidR="00214ADE">
        <w:rPr>
          <w:rFonts w:asciiTheme="minorHAnsi" w:hAnsiTheme="minorHAnsi" w:cstheme="minorHAnsi"/>
        </w:rPr>
        <w:t>+</w:t>
      </w:r>
      <w:proofErr w:type="gramEnd"/>
      <w:r w:rsidR="00214ADE">
        <w:rPr>
          <w:rFonts w:asciiTheme="minorHAnsi" w:hAnsiTheme="minorHAnsi" w:cstheme="minorHAnsi"/>
        </w:rPr>
        <w:t>79045533304</w:t>
      </w:r>
      <w:r w:rsidR="00010EA7" w:rsidRPr="00010EA7">
        <w:rPr>
          <w:rFonts w:asciiTheme="minorHAnsi" w:hAnsiTheme="minorHAnsi" w:cstheme="minorHAnsi"/>
          <w:b/>
        </w:rPr>
        <w:t xml:space="preserve">     </w:t>
      </w:r>
      <w:r w:rsidRPr="00E347B8">
        <w:rPr>
          <w:rFonts w:asciiTheme="minorHAnsi" w:hAnsiTheme="minorHAnsi" w:cstheme="minorHAnsi"/>
          <w:b/>
        </w:rPr>
        <w:t>E</w:t>
      </w:r>
      <w:r w:rsidRPr="003D5167">
        <w:rPr>
          <w:rFonts w:asciiTheme="minorHAnsi" w:hAnsiTheme="minorHAnsi" w:cstheme="minorHAnsi"/>
          <w:b/>
        </w:rPr>
        <w:t>-</w:t>
      </w:r>
      <w:proofErr w:type="spellStart"/>
      <w:r w:rsidRPr="00E347B8">
        <w:rPr>
          <w:rFonts w:asciiTheme="minorHAnsi" w:hAnsiTheme="minorHAnsi" w:cstheme="minorHAnsi"/>
          <w:b/>
        </w:rPr>
        <w:t>mail</w:t>
      </w:r>
      <w:proofErr w:type="spellEnd"/>
      <w:r w:rsidRPr="003D5167">
        <w:rPr>
          <w:rFonts w:asciiTheme="minorHAnsi" w:hAnsiTheme="minorHAnsi" w:cstheme="minorHAnsi"/>
          <w:b/>
        </w:rPr>
        <w:t xml:space="preserve">: </w:t>
      </w:r>
      <w:proofErr w:type="spellStart"/>
      <w:r w:rsidR="00214ADE" w:rsidRPr="00214ADE">
        <w:rPr>
          <w:rStyle w:val="a4"/>
          <w:rFonts w:asciiTheme="minorHAnsi" w:hAnsiTheme="minorHAnsi" w:cstheme="minorHAnsi"/>
          <w:lang w:val="en-US"/>
        </w:rPr>
        <w:t>los</w:t>
      </w:r>
      <w:proofErr w:type="spellEnd"/>
      <w:r w:rsidR="00214ADE" w:rsidRPr="00214ADE">
        <w:rPr>
          <w:rStyle w:val="a4"/>
          <w:rFonts w:asciiTheme="minorHAnsi" w:hAnsiTheme="minorHAnsi" w:cstheme="minorHAnsi"/>
        </w:rPr>
        <w:t>.</w:t>
      </w:r>
      <w:proofErr w:type="spellStart"/>
      <w:r w:rsidR="00214ADE" w:rsidRPr="00214ADE">
        <w:rPr>
          <w:rStyle w:val="a4"/>
          <w:rFonts w:asciiTheme="minorHAnsi" w:hAnsiTheme="minorHAnsi" w:cstheme="minorHAnsi"/>
          <w:lang w:val="en-US"/>
        </w:rPr>
        <w:t>dimasya</w:t>
      </w:r>
      <w:proofErr w:type="spellEnd"/>
      <w:r w:rsidR="00214ADE" w:rsidRPr="00214ADE">
        <w:rPr>
          <w:rStyle w:val="a4"/>
          <w:rFonts w:asciiTheme="minorHAnsi" w:hAnsiTheme="minorHAnsi" w:cstheme="minorHAnsi"/>
        </w:rPr>
        <w:t>@</w:t>
      </w:r>
      <w:proofErr w:type="spellStart"/>
      <w:r w:rsidR="00214ADE">
        <w:rPr>
          <w:rStyle w:val="a4"/>
          <w:rFonts w:asciiTheme="minorHAnsi" w:hAnsiTheme="minorHAnsi" w:cstheme="minorHAnsi"/>
        </w:rPr>
        <w:t>mail</w:t>
      </w:r>
      <w:proofErr w:type="spellEnd"/>
      <w:r w:rsidR="00214ADE">
        <w:rPr>
          <w:rStyle w:val="a4"/>
          <w:rFonts w:asciiTheme="minorHAnsi" w:hAnsiTheme="minorHAnsi" w:cstheme="minorHAnsi"/>
        </w:rPr>
        <w:t>.</w:t>
      </w:r>
      <w:proofErr w:type="spellStart"/>
      <w:r w:rsidR="00214ADE">
        <w:rPr>
          <w:rStyle w:val="a4"/>
          <w:rFonts w:asciiTheme="minorHAnsi" w:hAnsiTheme="minorHAnsi" w:cstheme="minorHAnsi"/>
          <w:lang w:val="en-US"/>
        </w:rPr>
        <w:t>ru</w:t>
      </w:r>
      <w:proofErr w:type="spellEnd"/>
      <w:r w:rsidR="00010EA7" w:rsidRPr="00010EA7">
        <w:rPr>
          <w:rFonts w:asciiTheme="minorHAnsi" w:hAnsiTheme="minorHAnsi" w:cstheme="minorHAnsi"/>
          <w:b/>
        </w:rPr>
        <w:t xml:space="preserve">       </w:t>
      </w:r>
      <w:r w:rsidRPr="00E347B8">
        <w:rPr>
          <w:rFonts w:asciiTheme="minorHAnsi" w:hAnsiTheme="minorHAnsi" w:cstheme="minorHAnsi"/>
          <w:b/>
        </w:rPr>
        <w:t xml:space="preserve">Дата рождения: </w:t>
      </w:r>
      <w:r w:rsidR="00214ADE">
        <w:rPr>
          <w:rFonts w:asciiTheme="minorHAnsi" w:hAnsiTheme="minorHAnsi" w:cstheme="minorHAnsi"/>
        </w:rPr>
        <w:t>17.06.2000</w:t>
      </w:r>
    </w:p>
    <w:p w:rsidR="00015A89" w:rsidRPr="00214ADE" w:rsidRDefault="00015A89" w:rsidP="00010EA7">
      <w:pPr>
        <w:pStyle w:val="1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b/>
          <w:sz w:val="28"/>
          <w:szCs w:val="28"/>
        </w:rPr>
      </w:pPr>
      <w:r w:rsidRPr="00955A18">
        <w:rPr>
          <w:b/>
          <w:sz w:val="28"/>
          <w:szCs w:val="28"/>
        </w:rPr>
        <w:t xml:space="preserve">Ключевые </w:t>
      </w:r>
      <w:r w:rsidR="00395F77">
        <w:rPr>
          <w:b/>
          <w:sz w:val="28"/>
          <w:szCs w:val="28"/>
        </w:rPr>
        <w:t>навыки</w:t>
      </w:r>
      <w:r w:rsidR="00010EA7">
        <w:rPr>
          <w:b/>
          <w:sz w:val="28"/>
          <w:szCs w:val="28"/>
        </w:rPr>
        <w:t>:</w:t>
      </w:r>
    </w:p>
    <w:p w:rsidR="00214ADE" w:rsidRDefault="00214ADE" w:rsidP="00214ADE">
      <w:pPr>
        <w:pStyle w:val="a3"/>
        <w:numPr>
          <w:ilvl w:val="0"/>
          <w:numId w:val="9"/>
        </w:numPr>
        <w:spacing w:before="240" w:after="120"/>
        <w:rPr>
          <w:ins w:id="0" w:author="victory" w:date="2020-02-26T17:05:00Z"/>
          <w:rFonts w:eastAsia="Times New Roman" w:cstheme="minorHAnsi"/>
        </w:rPr>
        <w:pPrChange w:id="1" w:author="victory" w:date="2020-02-26T17:05:00Z">
          <w:pPr>
            <w:pStyle w:val="a3"/>
            <w:spacing w:before="240" w:after="120"/>
          </w:pPr>
        </w:pPrChange>
      </w:pPr>
      <w:ins w:id="2" w:author="victory" w:date="2020-02-26T17:06:00Z">
        <w:r>
          <w:rPr>
            <w:rFonts w:eastAsia="Times New Roman" w:cstheme="minorHAnsi"/>
          </w:rPr>
          <w:t>У</w:t>
        </w:r>
      </w:ins>
      <w:del w:id="3" w:author="victory" w:date="2020-02-26T17:06:00Z">
        <w:r w:rsidRPr="00214ADE" w:rsidDel="00214ADE">
          <w:rPr>
            <w:rFonts w:eastAsia="Times New Roman" w:cstheme="minorHAnsi"/>
          </w:rPr>
          <w:delText>у</w:delText>
        </w:r>
      </w:del>
      <w:r w:rsidRPr="00214ADE">
        <w:rPr>
          <w:rFonts w:eastAsia="Times New Roman" w:cstheme="minorHAnsi"/>
        </w:rPr>
        <w:t xml:space="preserve">веренное пользование ПК, знание программ MS </w:t>
      </w:r>
      <w:proofErr w:type="spellStart"/>
      <w:r w:rsidRPr="00214ADE">
        <w:rPr>
          <w:rFonts w:eastAsia="Times New Roman" w:cstheme="minorHAnsi"/>
        </w:rPr>
        <w:t>Office</w:t>
      </w:r>
      <w:proofErr w:type="spellEnd"/>
      <w:r w:rsidRPr="00214ADE">
        <w:rPr>
          <w:rFonts w:eastAsia="Times New Roman" w:cstheme="minorHAnsi"/>
        </w:rPr>
        <w:t>;</w:t>
      </w:r>
    </w:p>
    <w:p w:rsidR="00214ADE" w:rsidRDefault="00214ADE" w:rsidP="00214ADE">
      <w:pPr>
        <w:pStyle w:val="a3"/>
        <w:numPr>
          <w:ilvl w:val="0"/>
          <w:numId w:val="9"/>
        </w:numPr>
        <w:spacing w:before="240" w:after="120"/>
        <w:rPr>
          <w:ins w:id="4" w:author="victory" w:date="2020-02-26T17:06:00Z"/>
          <w:rFonts w:eastAsia="Times New Roman" w:cstheme="minorHAnsi"/>
        </w:rPr>
      </w:pPr>
      <w:ins w:id="5" w:author="victory" w:date="2020-02-26T17:06:00Z">
        <w:r>
          <w:rPr>
            <w:rFonts w:eastAsia="Times New Roman" w:cstheme="minorHAnsi"/>
          </w:rPr>
          <w:t>У</w:t>
        </w:r>
        <w:r w:rsidRPr="00214ADE">
          <w:rPr>
            <w:rFonts w:eastAsia="Times New Roman" w:cstheme="minorHAnsi"/>
          </w:rPr>
          <w:t>мение проявлять внимание, заинтересованность, дружелюбие.</w:t>
        </w:r>
      </w:ins>
    </w:p>
    <w:p w:rsidR="00214ADE" w:rsidRDefault="00214ADE" w:rsidP="00214ADE">
      <w:pPr>
        <w:pStyle w:val="a3"/>
        <w:numPr>
          <w:ilvl w:val="0"/>
          <w:numId w:val="9"/>
        </w:numPr>
        <w:spacing w:before="240" w:after="120"/>
        <w:rPr>
          <w:ins w:id="6" w:author="victory" w:date="2020-02-26T17:13:00Z"/>
          <w:rFonts w:eastAsia="Times New Roman" w:cstheme="minorHAnsi"/>
        </w:rPr>
      </w:pPr>
      <w:ins w:id="7" w:author="victory" w:date="2020-02-26T17:06:00Z">
        <w:r>
          <w:rPr>
            <w:rFonts w:eastAsia="Times New Roman" w:cstheme="minorHAnsi"/>
          </w:rPr>
          <w:t xml:space="preserve">Владение английским </w:t>
        </w:r>
      </w:ins>
      <w:ins w:id="8" w:author="victory" w:date="2020-02-26T17:09:00Z">
        <w:r>
          <w:rPr>
            <w:rFonts w:eastAsia="Times New Roman" w:cstheme="minorHAnsi"/>
          </w:rPr>
          <w:t>на среднем уровне</w:t>
        </w:r>
      </w:ins>
    </w:p>
    <w:p w:rsidR="00214ADE" w:rsidRPr="00214ADE" w:rsidRDefault="00214ADE" w:rsidP="00214ADE">
      <w:pPr>
        <w:pStyle w:val="a3"/>
        <w:numPr>
          <w:ilvl w:val="0"/>
          <w:numId w:val="9"/>
        </w:numPr>
        <w:spacing w:before="240" w:after="120"/>
        <w:rPr>
          <w:ins w:id="9" w:author="victory" w:date="2020-02-26T17:13:00Z"/>
          <w:rFonts w:eastAsia="Times New Roman" w:cstheme="minorHAnsi"/>
        </w:rPr>
      </w:pPr>
      <w:ins w:id="10" w:author="victory" w:date="2020-02-26T17:13:00Z">
        <w:r w:rsidRPr="00214ADE">
          <w:rPr>
            <w:rFonts w:eastAsia="Times New Roman" w:cstheme="minorHAnsi"/>
          </w:rPr>
          <w:t>анализировать проблемы, уметь искать пути их разрешения;</w:t>
        </w:r>
      </w:ins>
    </w:p>
    <w:p w:rsidR="00214ADE" w:rsidRPr="00214ADE" w:rsidDel="00214ADE" w:rsidRDefault="00214ADE" w:rsidP="00214ADE">
      <w:pPr>
        <w:pStyle w:val="a3"/>
        <w:numPr>
          <w:ilvl w:val="0"/>
          <w:numId w:val="9"/>
        </w:numPr>
        <w:spacing w:before="240" w:after="120"/>
        <w:rPr>
          <w:del w:id="11" w:author="victory" w:date="2020-02-26T17:06:00Z"/>
          <w:rFonts w:eastAsia="Times New Roman" w:cstheme="minorHAnsi"/>
        </w:rPr>
        <w:pPrChange w:id="12" w:author="victory" w:date="2020-02-26T17:05:00Z">
          <w:pPr>
            <w:pStyle w:val="a3"/>
            <w:spacing w:before="240" w:after="120"/>
          </w:pPr>
        </w:pPrChange>
      </w:pPr>
    </w:p>
    <w:p w:rsidR="00674F1A" w:rsidRPr="00955A18" w:rsidRDefault="00674F1A" w:rsidP="00922660">
      <w:pPr>
        <w:pStyle w:val="a3"/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 w:rsidRPr="00955A18">
        <w:rPr>
          <w:rFonts w:asciiTheme="minorHAnsi" w:hAnsiTheme="minorHAnsi" w:cstheme="minorHAnsi"/>
          <w:b/>
          <w:sz w:val="28"/>
          <w:szCs w:val="28"/>
        </w:rPr>
        <w:t>Опыт работы:</w:t>
      </w:r>
    </w:p>
    <w:p w:rsidR="00955A18" w:rsidDel="00497A68" w:rsidRDefault="00566614" w:rsidP="00D042D8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rPr>
          <w:del w:id="13" w:author="victory" w:date="2020-02-26T17:15:00Z"/>
          <w:rFonts w:asciiTheme="minorHAnsi" w:hAnsiTheme="minorHAnsi" w:cstheme="minorHAnsi"/>
          <w:b/>
          <w:bCs/>
          <w:sz w:val="22"/>
          <w:szCs w:val="22"/>
        </w:rPr>
      </w:pPr>
      <w:r w:rsidRPr="00955A1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0</w:t>
      </w:r>
      <w:ins w:id="14" w:author="victory" w:date="2020-02-26T17:16:00Z">
        <w:r w:rsidR="00497A68">
          <w:rPr>
            <w:rFonts w:asciiTheme="minorHAnsi" w:hAnsiTheme="minorHAnsi" w:cstheme="minorHAnsi"/>
            <w:b/>
            <w:sz w:val="21"/>
            <w:szCs w:val="21"/>
            <w:shd w:val="clear" w:color="auto" w:fill="FFFFFF"/>
          </w:rPr>
          <w:t>7</w:t>
        </w:r>
      </w:ins>
      <w:del w:id="15" w:author="victory" w:date="2020-02-26T17:16:00Z">
        <w:r w:rsidRPr="00955A18" w:rsidDel="00497A68">
          <w:rPr>
            <w:rFonts w:asciiTheme="minorHAnsi" w:hAnsiTheme="minorHAnsi" w:cstheme="minorHAnsi"/>
            <w:b/>
            <w:sz w:val="21"/>
            <w:szCs w:val="21"/>
            <w:shd w:val="clear" w:color="auto" w:fill="FFFFFF"/>
          </w:rPr>
          <w:delText>8</w:delText>
        </w:r>
      </w:del>
      <w:r w:rsidRPr="00955A1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.201</w:t>
      </w:r>
      <w:ins w:id="16" w:author="victory" w:date="2020-02-26T17:16:00Z">
        <w:r w:rsidR="00497A68">
          <w:rPr>
            <w:rFonts w:asciiTheme="minorHAnsi" w:hAnsiTheme="minorHAnsi" w:cstheme="minorHAnsi"/>
            <w:b/>
            <w:sz w:val="21"/>
            <w:szCs w:val="21"/>
            <w:shd w:val="clear" w:color="auto" w:fill="FFFFFF"/>
          </w:rPr>
          <w:t>8</w:t>
        </w:r>
      </w:ins>
      <w:del w:id="17" w:author="victory" w:date="2020-02-26T17:16:00Z">
        <w:r w:rsidRPr="00955A18" w:rsidDel="00497A68">
          <w:rPr>
            <w:rFonts w:asciiTheme="minorHAnsi" w:hAnsiTheme="minorHAnsi" w:cstheme="minorHAnsi"/>
            <w:b/>
            <w:sz w:val="21"/>
            <w:szCs w:val="21"/>
            <w:shd w:val="clear" w:color="auto" w:fill="FFFFFF"/>
          </w:rPr>
          <w:delText>5</w:delText>
        </w:r>
      </w:del>
      <w:r w:rsidRPr="00955A18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 - н. в.</w:t>
      </w:r>
      <w:r w:rsidR="00D042D8" w:rsidRPr="00D042D8">
        <w:rPr>
          <w:rFonts w:ascii="Arial" w:hAnsi="Arial" w:cs="Arial"/>
          <w:b/>
          <w:sz w:val="21"/>
          <w:szCs w:val="21"/>
          <w:shd w:val="clear" w:color="auto" w:fill="FFFFFF"/>
        </w:rPr>
        <w:tab/>
      </w:r>
      <w:ins w:id="18" w:author="victory" w:date="2020-02-26T17:15:00Z">
        <w:r w:rsidR="00497A68">
          <w:rPr>
            <w:rFonts w:ascii="Arial" w:hAnsi="Arial" w:cs="Arial"/>
            <w:b/>
            <w:sz w:val="21"/>
            <w:szCs w:val="21"/>
            <w:shd w:val="clear" w:color="auto" w:fill="FFFFFF"/>
          </w:rPr>
          <w:t>Акционерное общество «ЭВРИКА</w:t>
        </w:r>
      </w:ins>
      <w:del w:id="19" w:author="victory" w:date="2020-02-26T17:15:00Z">
        <w:r w:rsidRPr="00294A74" w:rsidDel="00497A68">
          <w:rPr>
            <w:rFonts w:asciiTheme="minorHAnsi" w:hAnsiTheme="minorHAnsi" w:cstheme="minorHAnsi"/>
            <w:b/>
            <w:sz w:val="22"/>
            <w:szCs w:val="22"/>
            <w:shd w:val="clear" w:color="auto" w:fill="FFFFFF"/>
          </w:rPr>
          <w:delText>Холдинг «Объединенные кондитеры</w:delText>
        </w:r>
      </w:del>
      <w:r w:rsidRPr="00294A7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»</w:t>
      </w:r>
      <w:r w:rsidRPr="00294A74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955A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ins w:id="20" w:author="victory" w:date="2020-02-26T17:15:00Z">
        <w:r w:rsidR="00497A68">
          <w:rPr>
            <w:rFonts w:asciiTheme="minorHAnsi" w:hAnsiTheme="minorHAnsi" w:cstheme="minorHAnsi"/>
            <w:b/>
            <w:bCs/>
            <w:sz w:val="22"/>
            <w:szCs w:val="22"/>
          </w:rPr>
          <w:t>Техник</w:t>
        </w:r>
      </w:ins>
      <w:del w:id="21" w:author="victory" w:date="2020-02-26T17:15:00Z">
        <w:r w:rsidRPr="00955A18" w:rsidDel="00497A68">
          <w:rPr>
            <w:rFonts w:asciiTheme="minorHAnsi" w:hAnsiTheme="minorHAnsi" w:cstheme="minorHAnsi"/>
            <w:b/>
            <w:bCs/>
            <w:sz w:val="22"/>
            <w:szCs w:val="22"/>
          </w:rPr>
          <w:delText xml:space="preserve">ведущий менеджер по работе с </w:delText>
        </w:r>
        <w:r w:rsidR="00955A18" w:rsidDel="00497A68">
          <w:rPr>
            <w:rFonts w:asciiTheme="minorHAnsi" w:hAnsiTheme="minorHAnsi" w:cstheme="minorHAnsi"/>
            <w:b/>
            <w:bCs/>
            <w:sz w:val="22"/>
            <w:szCs w:val="22"/>
          </w:rPr>
          <w:delText xml:space="preserve"> </w:delText>
        </w:r>
      </w:del>
    </w:p>
    <w:p w:rsidR="00566614" w:rsidRPr="00955A18" w:rsidRDefault="00955A18" w:rsidP="00955A18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del w:id="22" w:author="victory" w:date="2020-02-26T17:15:00Z">
        <w:r w:rsidDel="00497A68">
          <w:rPr>
            <w:rFonts w:asciiTheme="minorHAnsi" w:hAnsiTheme="minorHAnsi" w:cstheme="minorHAnsi"/>
            <w:b/>
            <w:bCs/>
            <w:sz w:val="22"/>
            <w:szCs w:val="22"/>
          </w:rPr>
          <w:tab/>
        </w:r>
        <w:r w:rsidR="00566614" w:rsidRPr="00955A18" w:rsidDel="00497A68">
          <w:rPr>
            <w:rFonts w:asciiTheme="minorHAnsi" w:hAnsiTheme="minorHAnsi" w:cstheme="minorHAnsi"/>
            <w:b/>
            <w:bCs/>
            <w:sz w:val="22"/>
            <w:szCs w:val="22"/>
          </w:rPr>
          <w:delText>сетями</w:delText>
        </w:r>
      </w:del>
      <w:r w:rsidR="00566614" w:rsidRPr="00955A18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955A18" w:rsidRPr="00AB231E" w:rsidDel="00497A68" w:rsidRDefault="00566614" w:rsidP="00497A68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jc w:val="both"/>
        <w:rPr>
          <w:del w:id="23" w:author="victory" w:date="2020-02-26T17:18:00Z"/>
          <w:rFonts w:asciiTheme="minorHAnsi" w:hAnsiTheme="minorHAnsi" w:cstheme="minorHAnsi"/>
          <w:bCs/>
          <w:sz w:val="22"/>
          <w:szCs w:val="22"/>
        </w:rPr>
        <w:pPrChange w:id="24" w:author="victory" w:date="2020-02-26T17:18:00Z">
          <w:pPr>
            <w:pStyle w:val="promo-resumecompany"/>
            <w:shd w:val="clear" w:color="auto" w:fill="FFFFFF"/>
            <w:tabs>
              <w:tab w:val="left" w:pos="2410"/>
            </w:tabs>
            <w:spacing w:before="0" w:beforeAutospacing="0" w:after="0" w:afterAutospacing="0"/>
          </w:pPr>
        </w:pPrChange>
      </w:pPr>
      <w:r w:rsidRPr="00AB231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55A18" w:rsidRPr="00AB231E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(</w:t>
      </w:r>
      <w:ins w:id="25" w:author="victory" w:date="2020-02-26T17:18:00Z">
        <w:r w:rsidR="00497A68">
          <w:rPr>
            <w:rFonts w:ascii="Verdana" w:hAnsi="Verdana"/>
            <w:color w:val="000000"/>
            <w:sz w:val="17"/>
            <w:szCs w:val="17"/>
            <w:shd w:val="clear" w:color="auto" w:fill="FFFFFF"/>
          </w:rPr>
          <w:t>Российская компания «ЭВРИКА» производит вычислительную технику под собственной торговой маркой с 1990 года. Динамичное развитие позволило компании «ЭВРИКА» стать одним из крупнейших поставщиков решений в области информационных технологий.</w:t>
        </w:r>
      </w:ins>
      <w:del w:id="26" w:author="victory" w:date="2020-02-26T17:18:00Z">
        <w:r w:rsidR="00955A18" w:rsidRPr="00AB231E" w:rsidDel="00497A68">
          <w:rPr>
            <w:rFonts w:asciiTheme="minorHAnsi" w:hAnsiTheme="minorHAnsi" w:cstheme="minorHAnsi"/>
            <w:bCs/>
            <w:sz w:val="22"/>
            <w:szCs w:val="22"/>
          </w:rPr>
          <w:delText>крупнейшая кондитерское предприятие в Восточной Европе, объединяет 19</w:delText>
        </w:r>
      </w:del>
    </w:p>
    <w:p w:rsidR="00566614" w:rsidRPr="00AB231E" w:rsidRDefault="00955A18" w:rsidP="00497A68">
      <w:pPr>
        <w:pStyle w:val="promo-resumecompany"/>
        <w:shd w:val="clear" w:color="auto" w:fill="FFFFFF"/>
        <w:tabs>
          <w:tab w:val="left" w:pos="2410"/>
        </w:tabs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  <w:pPrChange w:id="27" w:author="victory" w:date="2020-02-26T17:18:00Z">
          <w:pPr>
            <w:pStyle w:val="promo-resumecompany"/>
            <w:shd w:val="clear" w:color="auto" w:fill="FFFFFF"/>
            <w:tabs>
              <w:tab w:val="left" w:pos="2410"/>
            </w:tabs>
            <w:spacing w:before="0" w:beforeAutospacing="0" w:after="0" w:afterAutospacing="0"/>
          </w:pPr>
        </w:pPrChange>
      </w:pPr>
      <w:del w:id="28" w:author="victory" w:date="2020-02-26T17:18:00Z">
        <w:r w:rsidRPr="00AB231E" w:rsidDel="00497A68">
          <w:rPr>
            <w:rFonts w:asciiTheme="minorHAnsi" w:hAnsiTheme="minorHAnsi" w:cstheme="minorHAnsi"/>
            <w:bCs/>
            <w:sz w:val="22"/>
            <w:szCs w:val="22"/>
          </w:rPr>
          <w:delText xml:space="preserve">                                                российских фабрик. Одни из них “Рот фронт”, “Бабаевский”, “Красный Октябрь”</w:delText>
        </w:r>
      </w:del>
      <w:r w:rsidRPr="00AB231E">
        <w:rPr>
          <w:rFonts w:asciiTheme="minorHAnsi" w:hAnsiTheme="minorHAnsi" w:cstheme="minorHAnsi"/>
          <w:bCs/>
          <w:sz w:val="22"/>
          <w:szCs w:val="22"/>
        </w:rPr>
        <w:t>).</w:t>
      </w:r>
    </w:p>
    <w:p w:rsidR="00955A18" w:rsidRPr="00955A18" w:rsidRDefault="00955A18" w:rsidP="00955A18">
      <w:pPr>
        <w:pStyle w:val="promo-resumecompany"/>
        <w:shd w:val="clear" w:color="auto" w:fill="FFFFFF"/>
        <w:spacing w:before="240" w:beforeAutospacing="0" w:after="120" w:afterAutospacing="0"/>
        <w:rPr>
          <w:rFonts w:ascii="Arial" w:hAnsi="Arial" w:cs="Arial"/>
          <w:b/>
          <w:bCs/>
          <w:sz w:val="21"/>
          <w:szCs w:val="21"/>
        </w:rPr>
      </w:pPr>
      <w:r w:rsidRPr="00AB231E">
        <w:rPr>
          <w:rFonts w:ascii="Arial" w:hAnsi="Arial" w:cs="Arial"/>
          <w:bCs/>
          <w:sz w:val="21"/>
          <w:szCs w:val="21"/>
          <w:u w:val="single"/>
        </w:rPr>
        <w:t>Обязанности</w:t>
      </w:r>
      <w:r w:rsidRPr="00E347B8">
        <w:rPr>
          <w:rFonts w:ascii="Arial" w:hAnsi="Arial" w:cs="Arial"/>
          <w:b/>
          <w:bCs/>
          <w:sz w:val="21"/>
          <w:szCs w:val="21"/>
        </w:rPr>
        <w:t>: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д</w:t>
      </w:r>
      <w:r w:rsidRPr="00D30E57">
        <w:rPr>
          <w:rFonts w:eastAsia="Times New Roman" w:cstheme="minorHAnsi"/>
          <w:sz w:val="21"/>
          <w:szCs w:val="21"/>
          <w:lang w:eastAsia="ru-RU"/>
        </w:rPr>
        <w:t>остижение поставленных показателей по представленности и объёмам в торговых точках</w:t>
      </w:r>
      <w:r>
        <w:rPr>
          <w:rFonts w:eastAsia="Times New Roman" w:cstheme="minorHAnsi"/>
          <w:sz w:val="21"/>
          <w:szCs w:val="21"/>
          <w:lang w:eastAsia="ru-RU"/>
        </w:rPr>
        <w:t>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у</w:t>
      </w:r>
      <w:r w:rsidRPr="00D30E57">
        <w:rPr>
          <w:rFonts w:eastAsia="Times New Roman" w:cstheme="minorHAnsi"/>
          <w:sz w:val="21"/>
          <w:szCs w:val="21"/>
          <w:lang w:eastAsia="ru-RU"/>
        </w:rPr>
        <w:t>величение рентабельности проектов</w:t>
      </w:r>
      <w:r>
        <w:rPr>
          <w:rFonts w:eastAsia="Times New Roman" w:cstheme="minorHAnsi"/>
          <w:sz w:val="21"/>
          <w:szCs w:val="21"/>
          <w:lang w:eastAsia="ru-RU"/>
        </w:rPr>
        <w:t>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п</w:t>
      </w:r>
      <w:r w:rsidRPr="00D30E57">
        <w:rPr>
          <w:rFonts w:eastAsia="Times New Roman" w:cstheme="minorHAnsi"/>
          <w:sz w:val="21"/>
          <w:szCs w:val="21"/>
          <w:lang w:eastAsia="ru-RU"/>
        </w:rPr>
        <w:t>ланирование, проведение и контроль эффективности маркетинговых мероприятий</w:t>
      </w:r>
      <w:r>
        <w:rPr>
          <w:rFonts w:eastAsia="Times New Roman" w:cstheme="minorHAnsi"/>
          <w:sz w:val="21"/>
          <w:szCs w:val="21"/>
          <w:lang w:eastAsia="ru-RU"/>
        </w:rPr>
        <w:t>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р</w:t>
      </w:r>
      <w:r w:rsidRPr="00D30E57">
        <w:rPr>
          <w:rFonts w:eastAsia="Times New Roman" w:cstheme="minorHAnsi"/>
          <w:sz w:val="21"/>
          <w:szCs w:val="21"/>
          <w:lang w:eastAsia="ru-RU"/>
        </w:rPr>
        <w:t>азработка планов сотрудничества с розничными сетями</w:t>
      </w:r>
      <w:r>
        <w:rPr>
          <w:rFonts w:eastAsia="Times New Roman" w:cstheme="minorHAnsi"/>
          <w:sz w:val="21"/>
          <w:szCs w:val="21"/>
          <w:lang w:eastAsia="ru-RU"/>
        </w:rPr>
        <w:t>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к</w:t>
      </w:r>
      <w:r w:rsidRPr="00D30E57">
        <w:rPr>
          <w:rFonts w:eastAsia="Times New Roman" w:cstheme="minorHAnsi"/>
          <w:sz w:val="21"/>
          <w:szCs w:val="21"/>
          <w:lang w:eastAsia="ru-RU"/>
        </w:rPr>
        <w:t>орректировка и контроль</w:t>
      </w:r>
      <w:r>
        <w:rPr>
          <w:rFonts w:eastAsia="Times New Roman" w:cstheme="minorHAnsi"/>
          <w:sz w:val="21"/>
          <w:szCs w:val="21"/>
          <w:lang w:eastAsia="ru-RU"/>
        </w:rPr>
        <w:t xml:space="preserve"> ассортимента, объемов закупок;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п</w:t>
      </w:r>
      <w:r w:rsidRPr="00D30E57">
        <w:rPr>
          <w:rFonts w:eastAsia="Times New Roman" w:cstheme="minorHAnsi"/>
          <w:sz w:val="21"/>
          <w:szCs w:val="21"/>
          <w:lang w:eastAsia="ru-RU"/>
        </w:rPr>
        <w:t>роведение переговоров с новыми и существующими клиентами</w:t>
      </w:r>
      <w:r>
        <w:rPr>
          <w:rFonts w:eastAsia="Times New Roman" w:cstheme="minorHAnsi"/>
          <w:sz w:val="21"/>
          <w:szCs w:val="21"/>
          <w:lang w:eastAsia="ru-RU"/>
        </w:rPr>
        <w:t>;</w:t>
      </w:r>
    </w:p>
    <w:p w:rsidR="00D30E57" w:rsidRPr="00D30E57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sz w:val="21"/>
          <w:szCs w:val="21"/>
          <w:lang w:eastAsia="ru-RU"/>
        </w:rPr>
      </w:pPr>
      <w:r>
        <w:rPr>
          <w:rFonts w:eastAsia="Times New Roman" w:cstheme="minorHAnsi"/>
          <w:sz w:val="21"/>
          <w:szCs w:val="21"/>
          <w:lang w:eastAsia="ru-RU"/>
        </w:rPr>
        <w:t>п</w:t>
      </w:r>
      <w:r w:rsidRPr="00D30E57">
        <w:rPr>
          <w:rFonts w:eastAsia="Times New Roman" w:cstheme="minorHAnsi"/>
          <w:sz w:val="21"/>
          <w:szCs w:val="21"/>
          <w:lang w:eastAsia="ru-RU"/>
        </w:rPr>
        <w:t>одготовка договоров поставки с ключевыми клиентами, обсуждение и улучшение условий контракта</w:t>
      </w:r>
      <w:r>
        <w:rPr>
          <w:rFonts w:eastAsia="Times New Roman" w:cstheme="minorHAnsi"/>
          <w:sz w:val="21"/>
          <w:szCs w:val="21"/>
          <w:lang w:eastAsia="ru-RU"/>
        </w:rPr>
        <w:t>.</w:t>
      </w:r>
    </w:p>
    <w:p w:rsidR="00955A18" w:rsidRPr="004F1688" w:rsidRDefault="00955A18" w:rsidP="00955A18">
      <w:pPr>
        <w:spacing w:after="0" w:line="240" w:lineRule="auto"/>
        <w:rPr>
          <w:rFonts w:eastAsia="Times New Roman" w:cstheme="minorHAnsi"/>
          <w:sz w:val="21"/>
          <w:szCs w:val="21"/>
          <w:lang w:eastAsia="ru-RU"/>
        </w:rPr>
      </w:pPr>
    </w:p>
    <w:p w:rsidR="00955A18" w:rsidRPr="00AB231E" w:rsidRDefault="00955A18" w:rsidP="00955A18">
      <w:pPr>
        <w:pStyle w:val="promo-resumecompany"/>
        <w:shd w:val="clear" w:color="auto" w:fill="FFFFFF"/>
        <w:spacing w:before="0" w:beforeAutospacing="0" w:after="0" w:afterAutospacing="0"/>
        <w:rPr>
          <w:rFonts w:ascii="Arial" w:hAnsi="Arial" w:cs="Arial"/>
          <w:bCs/>
          <w:sz w:val="21"/>
          <w:szCs w:val="21"/>
          <w:u w:val="single"/>
        </w:rPr>
      </w:pPr>
      <w:r w:rsidRPr="00AB231E">
        <w:rPr>
          <w:rFonts w:ascii="Arial" w:hAnsi="Arial" w:cs="Arial"/>
          <w:bCs/>
          <w:sz w:val="21"/>
          <w:szCs w:val="21"/>
          <w:u w:val="single"/>
        </w:rPr>
        <w:t>Достижения:</w:t>
      </w:r>
    </w:p>
    <w:p w:rsidR="00955A18" w:rsidRDefault="00D30E57" w:rsidP="00955A18">
      <w:pPr>
        <w:numPr>
          <w:ilvl w:val="0"/>
          <w:numId w:val="1"/>
        </w:numPr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>
        <w:rPr>
          <w:rFonts w:cstheme="minorHAnsi"/>
          <w:bCs/>
        </w:rPr>
        <w:t>з</w:t>
      </w:r>
      <w:r w:rsidRPr="00D30E57">
        <w:rPr>
          <w:rFonts w:cstheme="minorHAnsi"/>
          <w:bCs/>
        </w:rPr>
        <w:t>начительно расширился ассортимент продукции компании</w:t>
      </w:r>
      <w:r>
        <w:rPr>
          <w:rFonts w:cstheme="minorHAnsi"/>
          <w:bCs/>
        </w:rPr>
        <w:t xml:space="preserve"> в 70% торговых сетей</w:t>
      </w:r>
      <w:r w:rsidR="00955A18" w:rsidRPr="004F1688">
        <w:rPr>
          <w:rFonts w:eastAsia="Times New Roman" w:cstheme="minorHAnsi"/>
          <w:lang w:eastAsia="ru-RU"/>
        </w:rPr>
        <w:t>;</w:t>
      </w:r>
    </w:p>
    <w:p w:rsidR="00EC3FE9" w:rsidRPr="00EC3FE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>
        <w:rPr>
          <w:rFonts w:cstheme="minorHAnsi"/>
          <w:bCs/>
        </w:rPr>
        <w:t>с</w:t>
      </w:r>
      <w:r w:rsidRPr="00EC3FE9">
        <w:rPr>
          <w:rFonts w:cstheme="minorHAnsi"/>
          <w:bCs/>
        </w:rPr>
        <w:t xml:space="preserve">табильное </w:t>
      </w:r>
      <w:r>
        <w:rPr>
          <w:rFonts w:cstheme="minorHAnsi"/>
          <w:bCs/>
        </w:rPr>
        <w:t xml:space="preserve">выполнение плана продаж с 2017 по 2018 </w:t>
      </w:r>
      <w:proofErr w:type="gramStart"/>
      <w:r>
        <w:rPr>
          <w:rFonts w:cstheme="minorHAnsi"/>
          <w:bCs/>
        </w:rPr>
        <w:t>гг..</w:t>
      </w:r>
      <w:proofErr w:type="gramEnd"/>
      <w:r>
        <w:rPr>
          <w:rFonts w:cstheme="minorHAnsi"/>
          <w:bCs/>
        </w:rPr>
        <w:t xml:space="preserve"> В 2017 г.</w:t>
      </w:r>
      <w:r w:rsidRPr="00EC3FE9">
        <w:rPr>
          <w:rFonts w:cstheme="minorHAnsi"/>
          <w:bCs/>
        </w:rPr>
        <w:t xml:space="preserve"> план про</w:t>
      </w:r>
      <w:r>
        <w:rPr>
          <w:rFonts w:cstheme="minorHAnsi"/>
          <w:bCs/>
        </w:rPr>
        <w:t>даж перевыполнен более чем на 11%. Рост продаж в 2018 г. по сравнению с 2017</w:t>
      </w:r>
      <w:r w:rsidRPr="00EC3FE9">
        <w:rPr>
          <w:rFonts w:cstheme="minorHAnsi"/>
          <w:bCs/>
        </w:rPr>
        <w:t xml:space="preserve"> г. составил </w:t>
      </w:r>
      <w:r>
        <w:rPr>
          <w:rFonts w:cstheme="minorHAnsi"/>
          <w:bCs/>
        </w:rPr>
        <w:t xml:space="preserve">48%. </w:t>
      </w:r>
    </w:p>
    <w:p w:rsidR="00EC3FE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>
        <w:rPr>
          <w:rFonts w:cstheme="minorHAnsi"/>
          <w:bCs/>
        </w:rPr>
        <w:t>с</w:t>
      </w:r>
      <w:r w:rsidRPr="00D30E57">
        <w:rPr>
          <w:rFonts w:cstheme="minorHAnsi"/>
          <w:bCs/>
        </w:rPr>
        <w:t>низились просроченные возвраты поставщикам</w:t>
      </w:r>
      <w:r>
        <w:rPr>
          <w:rFonts w:cstheme="minorHAnsi"/>
          <w:bCs/>
        </w:rPr>
        <w:t xml:space="preserve"> на 10%</w:t>
      </w:r>
      <w:r>
        <w:rPr>
          <w:rFonts w:eastAsia="Times New Roman" w:cstheme="minorHAnsi"/>
          <w:lang w:eastAsia="ru-RU"/>
        </w:rPr>
        <w:t>;</w:t>
      </w:r>
    </w:p>
    <w:p w:rsidR="00955A18" w:rsidRPr="00EC3FE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снизил дебиторскую задолженность на 42%.</w:t>
      </w:r>
    </w:p>
    <w:p w:rsidR="00E347B8" w:rsidRPr="00955A18" w:rsidDel="00497A68" w:rsidRDefault="00E347B8" w:rsidP="00BB718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del w:id="29" w:author="victory" w:date="2020-02-26T17:19:00Z"/>
          <w:rFonts w:asciiTheme="minorHAnsi" w:hAnsiTheme="minorHAnsi" w:cstheme="minorHAnsi"/>
          <w:b/>
          <w:bCs/>
          <w:sz w:val="22"/>
          <w:szCs w:val="22"/>
        </w:rPr>
      </w:pPr>
      <w:del w:id="30" w:author="victory" w:date="2020-02-26T17:19:00Z">
        <w:r w:rsidRPr="00955A18" w:rsidDel="00497A68">
          <w:rPr>
            <w:rFonts w:asciiTheme="minorHAnsi" w:hAnsiTheme="minorHAnsi" w:cstheme="minorHAnsi"/>
            <w:b/>
            <w:sz w:val="21"/>
            <w:szCs w:val="21"/>
            <w:shd w:val="clear" w:color="auto" w:fill="FFFFFF"/>
          </w:rPr>
          <w:delText>10.2013 -  06.2015</w:delText>
        </w:r>
        <w:r w:rsidR="00955A18" w:rsidDel="00497A68">
          <w:rPr>
            <w:rFonts w:ascii="Arial" w:hAnsi="Arial" w:cs="Arial"/>
            <w:b/>
            <w:sz w:val="21"/>
            <w:szCs w:val="21"/>
            <w:shd w:val="clear" w:color="auto" w:fill="FFFFFF"/>
          </w:rPr>
          <w:tab/>
        </w:r>
        <w:r w:rsidR="00566614" w:rsidRPr="00B73C9F" w:rsidDel="00497A68">
          <w:rPr>
            <w:rFonts w:asciiTheme="minorHAnsi" w:hAnsiTheme="minorHAnsi" w:cstheme="minorHAnsi"/>
            <w:b/>
            <w:sz w:val="22"/>
            <w:szCs w:val="22"/>
            <w:shd w:val="clear" w:color="auto" w:fill="FFFFFF"/>
          </w:rPr>
          <w:delText>Кондитерская фабрика «Победа»</w:delText>
        </w:r>
        <w:r w:rsidR="00E6422C" w:rsidRPr="00B73C9F" w:rsidDel="00497A68">
          <w:rPr>
            <w:rFonts w:asciiTheme="minorHAnsi" w:hAnsiTheme="minorHAnsi" w:cstheme="minorHAnsi"/>
            <w:b/>
            <w:bCs/>
            <w:sz w:val="22"/>
            <w:szCs w:val="22"/>
          </w:rPr>
          <w:delText>,</w:delText>
        </w:r>
        <w:r w:rsidRPr="00955A18" w:rsidDel="00497A68">
          <w:rPr>
            <w:rFonts w:asciiTheme="minorHAnsi" w:hAnsiTheme="minorHAnsi" w:cstheme="minorHAnsi"/>
            <w:b/>
            <w:bCs/>
            <w:sz w:val="22"/>
            <w:szCs w:val="22"/>
          </w:rPr>
          <w:delText xml:space="preserve"> торговый представитель.</w:delText>
        </w:r>
      </w:del>
    </w:p>
    <w:p w:rsidR="00922660" w:rsidRPr="00E347B8" w:rsidDel="00497A68" w:rsidRDefault="00922660" w:rsidP="00922660">
      <w:pPr>
        <w:pStyle w:val="promo-resumecompany"/>
        <w:shd w:val="clear" w:color="auto" w:fill="FFFFFF"/>
        <w:tabs>
          <w:tab w:val="left" w:pos="2410"/>
        </w:tabs>
        <w:spacing w:before="0" w:beforeAutospacing="0" w:after="120" w:afterAutospacing="0"/>
        <w:rPr>
          <w:del w:id="31" w:author="victory" w:date="2020-02-26T17:19:00Z"/>
          <w:rFonts w:asciiTheme="minorHAnsi" w:hAnsiTheme="minorHAnsi" w:cstheme="minorHAnsi"/>
          <w:b/>
          <w:bCs/>
          <w:sz w:val="22"/>
          <w:szCs w:val="22"/>
        </w:rPr>
      </w:pPr>
      <w:del w:id="32" w:author="victory" w:date="2020-02-26T17:19:00Z">
        <w:r w:rsidDel="00497A68">
          <w:rPr>
            <w:rFonts w:asciiTheme="minorHAnsi" w:hAnsiTheme="minorHAnsi" w:cstheme="minorHAnsi"/>
            <w:bCs/>
            <w:sz w:val="22"/>
            <w:szCs w:val="22"/>
          </w:rPr>
          <w:delText xml:space="preserve"> (1 год 9 месяцев)</w:delText>
        </w:r>
      </w:del>
    </w:p>
    <w:p w:rsidR="00E347B8" w:rsidRPr="00AB231E" w:rsidDel="00497A68" w:rsidRDefault="00E347B8" w:rsidP="00922660">
      <w:pPr>
        <w:pStyle w:val="promo-resumecompany"/>
        <w:shd w:val="clear" w:color="auto" w:fill="FFFFFF"/>
        <w:spacing w:before="240" w:beforeAutospacing="0" w:after="120" w:afterAutospacing="0"/>
        <w:rPr>
          <w:del w:id="33" w:author="victory" w:date="2020-02-26T17:19:00Z"/>
          <w:rFonts w:ascii="Arial" w:hAnsi="Arial" w:cs="Arial"/>
          <w:bCs/>
          <w:sz w:val="21"/>
          <w:szCs w:val="21"/>
          <w:u w:val="single"/>
        </w:rPr>
      </w:pPr>
      <w:del w:id="34" w:author="victory" w:date="2020-02-26T17:19:00Z">
        <w:r w:rsidRPr="00AB231E" w:rsidDel="00497A68">
          <w:rPr>
            <w:rFonts w:ascii="Arial" w:hAnsi="Arial" w:cs="Arial"/>
            <w:bCs/>
            <w:sz w:val="21"/>
            <w:szCs w:val="21"/>
            <w:u w:val="single"/>
          </w:rPr>
          <w:delText>Обязанности:</w:delText>
        </w:r>
      </w:del>
    </w:p>
    <w:p w:rsidR="004F1688" w:rsidRPr="004F1688" w:rsidDel="00497A68" w:rsidRDefault="00BC3FC5" w:rsidP="004F1688">
      <w:pPr>
        <w:numPr>
          <w:ilvl w:val="0"/>
          <w:numId w:val="1"/>
        </w:numPr>
        <w:spacing w:before="120" w:after="0" w:line="240" w:lineRule="auto"/>
        <w:ind w:left="714" w:hanging="357"/>
        <w:rPr>
          <w:del w:id="35" w:author="victory" w:date="2020-02-26T17:19:00Z"/>
          <w:rFonts w:eastAsia="Times New Roman" w:cstheme="minorHAnsi"/>
          <w:lang w:eastAsia="ru-RU"/>
        </w:rPr>
      </w:pPr>
      <w:del w:id="36" w:author="victory" w:date="2020-02-26T17:19:00Z">
        <w:r w:rsidDel="00497A68">
          <w:rPr>
            <w:rFonts w:eastAsia="Times New Roman" w:cstheme="minorHAnsi"/>
            <w:lang w:eastAsia="ru-RU"/>
          </w:rPr>
          <w:delText>в</w:delText>
        </w:r>
        <w:r w:rsidR="004F1688" w:rsidRPr="004F1688" w:rsidDel="00497A68">
          <w:rPr>
            <w:rFonts w:eastAsia="Times New Roman" w:cstheme="minorHAnsi"/>
            <w:lang w:eastAsia="ru-RU"/>
          </w:rPr>
          <w:delText>ыполнение пост</w:delText>
        </w:r>
        <w:r w:rsidDel="00497A68">
          <w:rPr>
            <w:rFonts w:eastAsia="Times New Roman" w:cstheme="minorHAnsi"/>
            <w:lang w:eastAsia="ru-RU"/>
          </w:rPr>
          <w:delText>авленных целей по планам продаж</w:delText>
        </w:r>
        <w:r w:rsidR="004F1688" w:rsidRPr="004F1688" w:rsidDel="00497A68">
          <w:rPr>
            <w:rFonts w:eastAsia="Times New Roman" w:cstheme="minorHAnsi"/>
            <w:lang w:eastAsia="ru-RU"/>
          </w:rPr>
          <w:delText>;</w:delText>
        </w:r>
      </w:del>
    </w:p>
    <w:p w:rsidR="004F1688" w:rsidRPr="004F1688" w:rsidDel="00497A68" w:rsidRDefault="00BC3FC5" w:rsidP="004F1688">
      <w:pPr>
        <w:numPr>
          <w:ilvl w:val="0"/>
          <w:numId w:val="1"/>
        </w:numPr>
        <w:spacing w:after="0" w:line="240" w:lineRule="auto"/>
        <w:rPr>
          <w:del w:id="37" w:author="victory" w:date="2020-02-26T17:19:00Z"/>
          <w:rFonts w:eastAsia="Times New Roman" w:cstheme="minorHAnsi"/>
          <w:lang w:eastAsia="ru-RU"/>
        </w:rPr>
      </w:pPr>
      <w:del w:id="38" w:author="victory" w:date="2020-02-26T17:19:00Z">
        <w:r w:rsidDel="00497A68">
          <w:rPr>
            <w:rFonts w:eastAsia="Times New Roman" w:cstheme="minorHAnsi"/>
            <w:lang w:eastAsia="ru-RU"/>
          </w:rPr>
          <w:delText>поддержание и развитие клиентской базы</w:delText>
        </w:r>
        <w:r w:rsidR="004F1688" w:rsidRPr="004F1688" w:rsidDel="00497A68">
          <w:rPr>
            <w:rFonts w:eastAsia="Times New Roman" w:cstheme="minorHAnsi"/>
            <w:lang w:eastAsia="ru-RU"/>
          </w:rPr>
          <w:delText>;</w:delText>
        </w:r>
      </w:del>
    </w:p>
    <w:p w:rsidR="004F1688" w:rsidRPr="004F1688" w:rsidDel="00497A68" w:rsidRDefault="00BC3FC5" w:rsidP="004F1688">
      <w:pPr>
        <w:numPr>
          <w:ilvl w:val="0"/>
          <w:numId w:val="1"/>
        </w:numPr>
        <w:spacing w:after="0" w:line="240" w:lineRule="auto"/>
        <w:rPr>
          <w:del w:id="39" w:author="victory" w:date="2020-02-26T17:19:00Z"/>
          <w:rFonts w:eastAsia="Times New Roman" w:cstheme="minorHAnsi"/>
          <w:lang w:eastAsia="ru-RU"/>
        </w:rPr>
      </w:pPr>
      <w:del w:id="40" w:author="victory" w:date="2020-02-26T17:19:00Z">
        <w:r w:rsidDel="00497A68">
          <w:rPr>
            <w:rFonts w:eastAsia="Times New Roman" w:cstheme="minorHAnsi"/>
            <w:lang w:eastAsia="ru-RU"/>
          </w:rPr>
          <w:delText>к</w:delText>
        </w:r>
        <w:r w:rsidR="004F1688" w:rsidRPr="004F1688" w:rsidDel="00497A68">
          <w:rPr>
            <w:rFonts w:eastAsia="Times New Roman" w:cstheme="minorHAnsi"/>
            <w:lang w:eastAsia="ru-RU"/>
          </w:rPr>
          <w:delText xml:space="preserve">онтроль запасов </w:delText>
        </w:r>
        <w:r w:rsidR="00E6422C" w:rsidDel="00497A68">
          <w:rPr>
            <w:rFonts w:eastAsia="Times New Roman" w:cstheme="minorHAnsi"/>
            <w:lang w:eastAsia="ru-RU"/>
          </w:rPr>
          <w:delText>в торговых точках</w:delText>
        </w:r>
        <w:r w:rsidDel="00497A68">
          <w:rPr>
            <w:rFonts w:eastAsia="Times New Roman" w:cstheme="minorHAnsi"/>
            <w:lang w:eastAsia="ru-RU"/>
          </w:rPr>
          <w:delText>, помощь в формировании заявок;</w:delText>
        </w:r>
      </w:del>
    </w:p>
    <w:p w:rsidR="00BC3FC5" w:rsidDel="00497A68" w:rsidRDefault="00BC3FC5" w:rsidP="004F1688">
      <w:pPr>
        <w:numPr>
          <w:ilvl w:val="0"/>
          <w:numId w:val="1"/>
        </w:numPr>
        <w:spacing w:after="0" w:line="240" w:lineRule="auto"/>
        <w:rPr>
          <w:del w:id="41" w:author="victory" w:date="2020-02-26T17:19:00Z"/>
          <w:rFonts w:eastAsia="Times New Roman" w:cstheme="minorHAnsi"/>
          <w:sz w:val="21"/>
          <w:szCs w:val="21"/>
          <w:lang w:eastAsia="ru-RU"/>
        </w:rPr>
      </w:pPr>
      <w:del w:id="42" w:author="victory" w:date="2020-02-26T17:19:00Z">
        <w:r w:rsidDel="00497A68">
          <w:rPr>
            <w:rFonts w:eastAsia="Times New Roman" w:cstheme="minorHAnsi"/>
            <w:sz w:val="21"/>
            <w:szCs w:val="21"/>
            <w:lang w:eastAsia="ru-RU"/>
          </w:rPr>
          <w:delText>посещение торговых точек и формирование заказов;</w:delText>
        </w:r>
      </w:del>
    </w:p>
    <w:p w:rsidR="00E347B8" w:rsidDel="00497A68" w:rsidRDefault="00BC3FC5" w:rsidP="004F1688">
      <w:pPr>
        <w:numPr>
          <w:ilvl w:val="0"/>
          <w:numId w:val="1"/>
        </w:numPr>
        <w:spacing w:after="0" w:line="240" w:lineRule="auto"/>
        <w:rPr>
          <w:del w:id="43" w:author="victory" w:date="2020-02-26T17:19:00Z"/>
          <w:rFonts w:eastAsia="Times New Roman" w:cstheme="minorHAnsi"/>
          <w:sz w:val="21"/>
          <w:szCs w:val="21"/>
          <w:lang w:eastAsia="ru-RU"/>
        </w:rPr>
      </w:pPr>
      <w:del w:id="44" w:author="victory" w:date="2020-02-26T17:19:00Z">
        <w:r w:rsidDel="00497A68">
          <w:rPr>
            <w:rFonts w:eastAsia="Times New Roman" w:cstheme="minorHAnsi"/>
            <w:sz w:val="21"/>
            <w:szCs w:val="21"/>
            <w:lang w:eastAsia="ru-RU"/>
          </w:rPr>
          <w:delText>введение отчетности</w:delText>
        </w:r>
        <w:r w:rsidR="004F1688" w:rsidRPr="004F1688" w:rsidDel="00497A68">
          <w:rPr>
            <w:rFonts w:eastAsia="Times New Roman" w:cstheme="minorHAnsi"/>
            <w:sz w:val="21"/>
            <w:szCs w:val="21"/>
            <w:lang w:eastAsia="ru-RU"/>
          </w:rPr>
          <w:delText>.</w:delText>
        </w:r>
      </w:del>
    </w:p>
    <w:p w:rsidR="004F1688" w:rsidRPr="004F1688" w:rsidDel="00497A68" w:rsidRDefault="004F1688" w:rsidP="004F1688">
      <w:pPr>
        <w:spacing w:after="0" w:line="240" w:lineRule="auto"/>
        <w:rPr>
          <w:del w:id="45" w:author="victory" w:date="2020-02-26T17:19:00Z"/>
          <w:rFonts w:eastAsia="Times New Roman" w:cstheme="minorHAnsi"/>
          <w:sz w:val="21"/>
          <w:szCs w:val="21"/>
          <w:lang w:eastAsia="ru-RU"/>
        </w:rPr>
      </w:pPr>
    </w:p>
    <w:p w:rsidR="00E347B8" w:rsidRPr="00AB231E" w:rsidDel="00497A68" w:rsidRDefault="00922660" w:rsidP="00E347B8">
      <w:pPr>
        <w:pStyle w:val="promo-resumecompany"/>
        <w:shd w:val="clear" w:color="auto" w:fill="FFFFFF"/>
        <w:spacing w:before="0" w:beforeAutospacing="0" w:after="0" w:afterAutospacing="0"/>
        <w:rPr>
          <w:del w:id="46" w:author="victory" w:date="2020-02-26T17:19:00Z"/>
          <w:rFonts w:ascii="Arial" w:hAnsi="Arial" w:cs="Arial"/>
          <w:bCs/>
          <w:sz w:val="21"/>
          <w:szCs w:val="21"/>
        </w:rPr>
      </w:pPr>
      <w:del w:id="47" w:author="victory" w:date="2020-02-26T17:19:00Z">
        <w:r w:rsidRPr="00AB231E" w:rsidDel="00497A68">
          <w:rPr>
            <w:rFonts w:ascii="Arial" w:hAnsi="Arial" w:cs="Arial"/>
            <w:bCs/>
            <w:sz w:val="21"/>
            <w:szCs w:val="21"/>
            <w:u w:val="single"/>
          </w:rPr>
          <w:delText>Достижения</w:delText>
        </w:r>
        <w:r w:rsidRPr="00AB231E" w:rsidDel="00497A68">
          <w:rPr>
            <w:rFonts w:ascii="Arial" w:hAnsi="Arial" w:cs="Arial"/>
            <w:bCs/>
            <w:sz w:val="21"/>
            <w:szCs w:val="21"/>
          </w:rPr>
          <w:delText>:</w:delText>
        </w:r>
      </w:del>
    </w:p>
    <w:p w:rsidR="00922660" w:rsidDel="00497A68" w:rsidRDefault="00BC3FC5" w:rsidP="00922660">
      <w:pPr>
        <w:numPr>
          <w:ilvl w:val="0"/>
          <w:numId w:val="1"/>
        </w:numPr>
        <w:spacing w:before="120" w:after="0" w:line="240" w:lineRule="auto"/>
        <w:ind w:left="714" w:hanging="357"/>
        <w:rPr>
          <w:del w:id="48" w:author="victory" w:date="2020-02-26T17:19:00Z"/>
          <w:rFonts w:eastAsia="Times New Roman" w:cstheme="minorHAnsi"/>
          <w:lang w:eastAsia="ru-RU"/>
        </w:rPr>
      </w:pPr>
      <w:del w:id="49" w:author="victory" w:date="2020-02-26T17:19:00Z">
        <w:r w:rsidDel="00497A68">
          <w:rPr>
            <w:rFonts w:eastAsia="Times New Roman" w:cstheme="minorHAnsi"/>
            <w:lang w:eastAsia="ru-RU"/>
          </w:rPr>
          <w:delText>р</w:delText>
        </w:r>
        <w:r w:rsidR="00922660" w:rsidDel="00497A68">
          <w:rPr>
            <w:rFonts w:eastAsia="Times New Roman" w:cstheme="minorHAnsi"/>
            <w:lang w:eastAsia="ru-RU"/>
          </w:rPr>
          <w:delText>ост объема продаж 2014/2015</w:delText>
        </w:r>
        <w:r w:rsidR="00922660" w:rsidRPr="00922660" w:rsidDel="00497A68">
          <w:rPr>
            <w:rFonts w:eastAsia="Times New Roman" w:cstheme="minorHAnsi"/>
            <w:lang w:eastAsia="ru-RU"/>
          </w:rPr>
          <w:delText xml:space="preserve"> +</w:delText>
        </w:r>
        <w:r w:rsidR="00922660" w:rsidDel="00497A68">
          <w:rPr>
            <w:rFonts w:eastAsia="Times New Roman" w:cstheme="minorHAnsi"/>
            <w:lang w:eastAsia="ru-RU"/>
          </w:rPr>
          <w:delText xml:space="preserve">10% </w:delText>
        </w:r>
        <w:r w:rsidR="00922660" w:rsidRPr="00922660" w:rsidDel="00497A68">
          <w:rPr>
            <w:rFonts w:eastAsia="Times New Roman" w:cstheme="minorHAnsi"/>
            <w:lang w:eastAsia="ru-RU"/>
          </w:rPr>
          <w:delText>за счет развития территории</w:delText>
        </w:r>
        <w:r w:rsidR="00922660" w:rsidDel="00497A68">
          <w:rPr>
            <w:rFonts w:eastAsia="Times New Roman" w:cstheme="minorHAnsi"/>
            <w:lang w:eastAsia="ru-RU"/>
          </w:rPr>
          <w:delText xml:space="preserve"> районов Марьяново и Любино</w:delText>
        </w:r>
        <w:r w:rsidR="00922660" w:rsidRPr="004F1688" w:rsidDel="00497A68">
          <w:rPr>
            <w:rFonts w:eastAsia="Times New Roman" w:cstheme="minorHAnsi"/>
            <w:lang w:eastAsia="ru-RU"/>
          </w:rPr>
          <w:delText>;</w:delText>
        </w:r>
      </w:del>
    </w:p>
    <w:p w:rsidR="00E6422C" w:rsidDel="00497A68" w:rsidRDefault="00E6422C" w:rsidP="00E6422C">
      <w:pPr>
        <w:numPr>
          <w:ilvl w:val="0"/>
          <w:numId w:val="1"/>
        </w:numPr>
        <w:spacing w:after="0" w:line="240" w:lineRule="auto"/>
        <w:ind w:left="714" w:hanging="357"/>
        <w:rPr>
          <w:del w:id="50" w:author="victory" w:date="2020-02-26T17:19:00Z"/>
          <w:rFonts w:eastAsia="Times New Roman" w:cstheme="minorHAnsi"/>
          <w:lang w:eastAsia="ru-RU"/>
        </w:rPr>
      </w:pPr>
      <w:del w:id="51" w:author="victory" w:date="2020-02-26T17:19:00Z">
        <w:r w:rsidDel="00497A68">
          <w:rPr>
            <w:rFonts w:eastAsia="Times New Roman" w:cstheme="minorHAnsi"/>
            <w:lang w:eastAsia="ru-RU"/>
          </w:rPr>
          <w:delText>расширил клиентскую базу на 33%;</w:delText>
        </w:r>
      </w:del>
    </w:p>
    <w:p w:rsidR="009B6AAE" w:rsidRPr="009B6AAE" w:rsidDel="00497A68" w:rsidRDefault="00E6422C" w:rsidP="00AB231E">
      <w:pPr>
        <w:pStyle w:val="a5"/>
        <w:numPr>
          <w:ilvl w:val="0"/>
          <w:numId w:val="1"/>
        </w:numPr>
        <w:spacing w:after="0" w:line="240" w:lineRule="auto"/>
        <w:rPr>
          <w:del w:id="52" w:author="victory" w:date="2020-02-26T17:19:00Z"/>
          <w:rFonts w:eastAsia="Times New Roman" w:cstheme="minorHAnsi"/>
          <w:lang w:eastAsia="ru-RU"/>
        </w:rPr>
      </w:pPr>
      <w:del w:id="53" w:author="victory" w:date="2020-02-26T17:19:00Z">
        <w:r w:rsidRPr="00E6422C" w:rsidDel="00497A68">
          <w:rPr>
            <w:rFonts w:eastAsia="Times New Roman" w:cstheme="minorHAnsi"/>
            <w:lang w:eastAsia="ru-RU"/>
          </w:rPr>
          <w:delText xml:space="preserve">вывод на рынок нового бренда «Мишка в лесу» и построение дистрибуции </w:delText>
        </w:r>
        <w:r w:rsidDel="00497A68">
          <w:rPr>
            <w:rFonts w:eastAsia="Times New Roman" w:cstheme="minorHAnsi"/>
            <w:lang w:eastAsia="ru-RU"/>
          </w:rPr>
          <w:delText xml:space="preserve">в </w:delText>
        </w:r>
        <w:r w:rsidRPr="00E6422C" w:rsidDel="00497A68">
          <w:rPr>
            <w:rFonts w:eastAsia="Times New Roman" w:cstheme="minorHAnsi"/>
            <w:lang w:eastAsia="ru-RU"/>
          </w:rPr>
          <w:delText>8</w:delText>
        </w:r>
        <w:r w:rsidDel="00497A68">
          <w:rPr>
            <w:rFonts w:eastAsia="Times New Roman" w:cstheme="minorHAnsi"/>
            <w:lang w:eastAsia="ru-RU"/>
          </w:rPr>
          <w:delText>5</w:delText>
        </w:r>
        <w:r w:rsidRPr="00E6422C" w:rsidDel="00497A68">
          <w:rPr>
            <w:rFonts w:eastAsia="Times New Roman" w:cstheme="minorHAnsi"/>
            <w:lang w:eastAsia="ru-RU"/>
          </w:rPr>
          <w:delText xml:space="preserve">% </w:delText>
        </w:r>
        <w:r w:rsidDel="00497A68">
          <w:rPr>
            <w:rFonts w:eastAsia="Times New Roman" w:cstheme="minorHAnsi"/>
            <w:lang w:eastAsia="ru-RU"/>
          </w:rPr>
          <w:delText>территории.</w:delText>
        </w:r>
      </w:del>
    </w:p>
    <w:p w:rsidR="009B6AAE" w:rsidRPr="00955A18" w:rsidRDefault="009B6AAE" w:rsidP="009B6AAE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955A18">
        <w:rPr>
          <w:rFonts w:asciiTheme="minorHAnsi" w:hAnsiTheme="minorHAnsi" w:cstheme="minorHAnsi"/>
          <w:b/>
          <w:sz w:val="28"/>
          <w:szCs w:val="28"/>
        </w:rPr>
        <w:t>Образование:</w:t>
      </w:r>
    </w:p>
    <w:p w:rsidR="009B6AAE" w:rsidRDefault="009B6AAE" w:rsidP="009B6AAE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ins w:id="54" w:author="victory" w:date="2020-02-26T17:22:00Z"/>
          <w:rFonts w:asciiTheme="minorHAnsi" w:hAnsiTheme="minorHAnsi" w:cstheme="minorHAnsi"/>
          <w:b w:val="0"/>
          <w:bCs w:val="0"/>
          <w:sz w:val="22"/>
          <w:szCs w:val="22"/>
        </w:rPr>
      </w:pPr>
      <w:del w:id="55" w:author="victory" w:date="2020-02-26T17:20:00Z">
        <w:r w:rsidRPr="00E347B8" w:rsidDel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delText>2008 - 2013</w:delText>
        </w:r>
        <w:r w:rsidRPr="00E347B8" w:rsidDel="00497A68">
          <w:rPr>
            <w:rFonts w:asciiTheme="minorHAnsi" w:hAnsiTheme="minorHAnsi" w:cstheme="minorHAnsi"/>
            <w:b w:val="0"/>
            <w:sz w:val="22"/>
            <w:szCs w:val="22"/>
          </w:rPr>
          <w:delText>:</w:delText>
        </w:r>
        <w:r w:rsidRPr="00E347B8" w:rsidDel="00497A68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RPr="00E347B8" w:rsidDel="00497A68">
          <w:rPr>
            <w:rFonts w:asciiTheme="minorHAnsi" w:hAnsiTheme="minorHAnsi" w:cstheme="minorHAnsi"/>
            <w:b w:val="0"/>
            <w:sz w:val="22"/>
            <w:szCs w:val="22"/>
          </w:rPr>
          <w:delText>Московский университет - Университет Синергия. Управление / Менеджмент.</w:delText>
        </w:r>
      </w:del>
      <w:ins w:id="56" w:author="victory" w:date="2020-02-26T17:20:00Z">
        <w:r w:rsid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>2018</w:t>
        </w:r>
        <w:r w:rsidR="00497A68" w:rsidRPr="00497A68">
          <w:rPr>
            <w:rFonts w:asciiTheme="minorHAnsi" w:hAnsiTheme="minorHAnsi" w:cstheme="minorHAnsi"/>
            <w:b w:val="0"/>
            <w:bCs w:val="0"/>
            <w:sz w:val="22"/>
            <w:szCs w:val="22"/>
            <w:rPrChange w:id="57" w:author="victory" w:date="2020-02-26T17:22:00Z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rPrChange>
          </w:rPr>
          <w:t>:</w:t>
        </w:r>
        <w:r w:rsid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Окончание ГБОУ</w:t>
        </w:r>
      </w:ins>
      <w:ins w:id="58" w:author="victory" w:date="2020-02-26T17:22:00Z">
        <w:r w:rsid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</w:t>
        </w:r>
      </w:ins>
      <w:ins w:id="59" w:author="victory" w:date="2020-02-26T17:20:00Z">
        <w:r w:rsid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>СОШ</w:t>
        </w:r>
      </w:ins>
      <w:ins w:id="60" w:author="victory" w:date="2020-02-26T17:22:00Z">
        <w:r w:rsid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№546 </w:t>
        </w:r>
        <w:r w:rsidR="00497A68" w:rsidRP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>с углубленным изучением предметов художественно-эстетического цикла</w:t>
        </w:r>
      </w:ins>
    </w:p>
    <w:p w:rsidR="00497A68" w:rsidRPr="00497A68" w:rsidRDefault="00497A68" w:rsidP="00497A68">
      <w:pPr>
        <w:pStyle w:val="2"/>
        <w:shd w:val="clear" w:color="auto" w:fill="FFFFFF"/>
        <w:spacing w:after="0" w:line="360" w:lineRule="atLeast"/>
        <w:ind w:right="-30"/>
        <w:rPr>
          <w:rFonts w:asciiTheme="minorHAnsi" w:hAnsiTheme="minorHAnsi" w:cstheme="minorHAnsi"/>
          <w:b w:val="0"/>
          <w:bCs w:val="0"/>
          <w:sz w:val="22"/>
          <w:szCs w:val="22"/>
          <w:rPrChange w:id="61" w:author="victory" w:date="2020-02-26T17:24:00Z">
            <w:rPr>
              <w:rFonts w:asciiTheme="minorHAnsi" w:eastAsiaTheme="minorEastAsia" w:hAnsiTheme="minorHAnsi" w:cstheme="minorHAnsi"/>
              <w:sz w:val="22"/>
              <w:szCs w:val="22"/>
            </w:rPr>
          </w:rPrChange>
        </w:rPr>
        <w:pPrChange w:id="62" w:author="victory" w:date="2020-02-26T17:24:00Z">
          <w:pPr>
            <w:pStyle w:val="2"/>
            <w:shd w:val="clear" w:color="auto" w:fill="FFFFFF"/>
            <w:spacing w:before="0" w:beforeAutospacing="0" w:after="0" w:afterAutospacing="0" w:line="360" w:lineRule="atLeast"/>
            <w:ind w:right="-30"/>
          </w:pPr>
        </w:pPrChange>
      </w:pPr>
      <w:ins w:id="63" w:author="victory" w:date="2020-02-26T17:22:00Z"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>2018</w:t>
        </w:r>
      </w:ins>
      <w:ins w:id="64" w:author="victory" w:date="2020-02-26T17:23:00Z"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-</w:t>
        </w:r>
      </w:ins>
      <w:ins w:id="65" w:author="victory" w:date="2020-02-26T17:22:00Z"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</w:t>
        </w:r>
        <w:proofErr w:type="spellStart"/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>н</w:t>
        </w:r>
      </w:ins>
      <w:ins w:id="66" w:author="victory" w:date="2020-02-26T17:23:00Z">
        <w:r w:rsidRPr="00497A68">
          <w:rPr>
            <w:rFonts w:asciiTheme="minorHAnsi" w:hAnsiTheme="minorHAnsi" w:cstheme="minorHAnsi"/>
            <w:b w:val="0"/>
            <w:bCs w:val="0"/>
            <w:sz w:val="22"/>
            <w:szCs w:val="22"/>
            <w:rPrChange w:id="67" w:author="victory" w:date="2020-02-26T17:24:00Z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rPrChange>
          </w:rPr>
          <w:t>.</w:t>
        </w:r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>в</w:t>
        </w:r>
        <w:proofErr w:type="spellEnd"/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>.</w:t>
        </w:r>
        <w:r w:rsidRPr="00497A68">
          <w:rPr>
            <w:rFonts w:asciiTheme="minorHAnsi" w:hAnsiTheme="minorHAnsi" w:cstheme="minorHAnsi"/>
            <w:b w:val="0"/>
            <w:bCs w:val="0"/>
            <w:sz w:val="22"/>
            <w:szCs w:val="22"/>
            <w:rPrChange w:id="68" w:author="victory" w:date="2020-02-26T17:24:00Z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rPrChange>
          </w:rPr>
          <w:t>:</w:t>
        </w:r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Студент 2 курса </w:t>
        </w:r>
        <w:proofErr w:type="gramStart"/>
        <w:r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Вуза  </w:t>
        </w:r>
      </w:ins>
      <w:proofErr w:type="spellStart"/>
      <w:ins w:id="69" w:author="victory" w:date="2020-02-26T17:24:00Z">
        <w:r w:rsidRP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>СПбГЭТУ</w:t>
        </w:r>
        <w:proofErr w:type="spellEnd"/>
        <w:proofErr w:type="gramEnd"/>
        <w:r w:rsidRPr="00497A68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«ЛЭТИ»</w:t>
        </w:r>
      </w:ins>
    </w:p>
    <w:p w:rsidR="009B6AAE" w:rsidRPr="00B73C9F" w:rsidRDefault="009B6AAE" w:rsidP="009B6AAE">
      <w:pPr>
        <w:pStyle w:val="a3"/>
        <w:spacing w:before="240" w:after="120"/>
        <w:rPr>
          <w:rFonts w:asciiTheme="minorHAnsi" w:hAnsiTheme="minorHAnsi" w:cstheme="minorHAnsi"/>
          <w:sz w:val="22"/>
          <w:szCs w:val="22"/>
        </w:rPr>
      </w:pPr>
      <w:r w:rsidRPr="00B73C9F">
        <w:rPr>
          <w:rFonts w:asciiTheme="minorHAnsi" w:hAnsiTheme="minorHAnsi" w:cstheme="minorHAnsi"/>
          <w:b/>
          <w:sz w:val="22"/>
          <w:szCs w:val="22"/>
        </w:rPr>
        <w:t xml:space="preserve">Дополнительные </w:t>
      </w:r>
      <w:proofErr w:type="gramStart"/>
      <w:r w:rsidRPr="00B73C9F">
        <w:rPr>
          <w:rFonts w:asciiTheme="minorHAnsi" w:hAnsiTheme="minorHAnsi" w:cstheme="minorHAnsi"/>
          <w:b/>
          <w:sz w:val="22"/>
          <w:szCs w:val="22"/>
        </w:rPr>
        <w:t xml:space="preserve">тренинги:  </w:t>
      </w:r>
      <w:r w:rsidRPr="00B73C9F">
        <w:rPr>
          <w:rFonts w:asciiTheme="minorHAnsi" w:hAnsiTheme="minorHAnsi" w:cstheme="minorHAnsi"/>
          <w:sz w:val="22"/>
          <w:szCs w:val="22"/>
        </w:rPr>
        <w:t>2015</w:t>
      </w:r>
      <w:proofErr w:type="gramEnd"/>
      <w:r w:rsidRPr="00B73C9F">
        <w:rPr>
          <w:rFonts w:asciiTheme="minorHAnsi" w:hAnsiTheme="minorHAnsi" w:cstheme="minorHAnsi"/>
          <w:sz w:val="22"/>
          <w:szCs w:val="22"/>
        </w:rPr>
        <w:t xml:space="preserve"> - курс "Техника продаж".</w:t>
      </w:r>
    </w:p>
    <w:p w:rsidR="00AB231E" w:rsidRDefault="00AB231E" w:rsidP="00AB231E">
      <w:pPr>
        <w:pStyle w:val="2"/>
        <w:rPr>
          <w:rFonts w:asciiTheme="minorHAnsi" w:hAnsiTheme="minorHAnsi" w:cstheme="minorHAnsi"/>
          <w:sz w:val="28"/>
          <w:szCs w:val="28"/>
        </w:rPr>
      </w:pPr>
      <w:r w:rsidRPr="00AB231E">
        <w:rPr>
          <w:rFonts w:asciiTheme="minorHAnsi" w:hAnsiTheme="minorHAnsi" w:cstheme="minorHAnsi"/>
          <w:sz w:val="28"/>
          <w:szCs w:val="28"/>
        </w:rPr>
        <w:t>Личные качества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22664E" w:rsidRPr="0022664E" w:rsidRDefault="0022664E" w:rsidP="005E2216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>
        <w:rPr>
          <w:rStyle w:val="a7"/>
          <w:rFonts w:cstheme="minorHAnsi"/>
          <w:b w:val="0"/>
          <w:sz w:val="23"/>
          <w:szCs w:val="23"/>
          <w:shd w:val="clear" w:color="auto" w:fill="FBFBFB"/>
        </w:rPr>
        <w:t>выстраиваю отношения на долгие годы, работаю с клиентами</w:t>
      </w:r>
      <w:r w:rsidRPr="0022664E"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 на основе взаимного уважения и понимания общих задач</w:t>
      </w:r>
      <w:r>
        <w:rPr>
          <w:rStyle w:val="a7"/>
          <w:rFonts w:cstheme="minorHAnsi"/>
          <w:b w:val="0"/>
          <w:sz w:val="23"/>
          <w:szCs w:val="23"/>
          <w:shd w:val="clear" w:color="auto" w:fill="FBFBFB"/>
        </w:rPr>
        <w:t>;</w:t>
      </w:r>
    </w:p>
    <w:p w:rsidR="00AB231E" w:rsidRPr="00DD1146" w:rsidRDefault="0022664E" w:rsidP="007518A3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b/>
          <w:lang w:eastAsia="ru-RU"/>
        </w:rPr>
      </w:pPr>
      <w:r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в результате работы </w:t>
      </w:r>
      <w:r w:rsidR="00DD1146"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заключил с ключевым клиентом </w:t>
      </w:r>
      <w:r>
        <w:rPr>
          <w:rStyle w:val="a7"/>
          <w:rFonts w:cstheme="minorHAnsi"/>
          <w:b w:val="0"/>
          <w:sz w:val="23"/>
          <w:szCs w:val="23"/>
          <w:shd w:val="clear" w:color="auto" w:fill="FBFBFB"/>
        </w:rPr>
        <w:t>договор, переговоры которые велись 2 месяца</w:t>
      </w:r>
      <w:r w:rsidR="00AB231E" w:rsidRPr="00DD1146">
        <w:rPr>
          <w:rFonts w:eastAsia="Times New Roman" w:cstheme="minorHAnsi"/>
          <w:b/>
          <w:lang w:eastAsia="ru-RU"/>
        </w:rPr>
        <w:t>;</w:t>
      </w:r>
    </w:p>
    <w:p w:rsidR="00AB231E" w:rsidRPr="0022664E" w:rsidRDefault="0022664E" w:rsidP="00AB231E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b/>
          <w:lang w:eastAsia="ru-RU"/>
        </w:rPr>
      </w:pPr>
      <w:r>
        <w:rPr>
          <w:rStyle w:val="a7"/>
          <w:rFonts w:cstheme="minorHAnsi"/>
          <w:b w:val="0"/>
          <w:sz w:val="23"/>
          <w:szCs w:val="23"/>
          <w:shd w:val="clear" w:color="auto" w:fill="FBFBFB"/>
        </w:rPr>
        <w:lastRenderedPageBreak/>
        <w:t>п</w:t>
      </w:r>
      <w:r w:rsidR="00397BBA"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остоянно поднимаю стандарты </w:t>
      </w:r>
      <w:r w:rsidRPr="0022664E">
        <w:rPr>
          <w:rStyle w:val="a7"/>
          <w:rFonts w:cstheme="minorHAnsi"/>
          <w:b w:val="0"/>
          <w:sz w:val="23"/>
          <w:szCs w:val="23"/>
          <w:shd w:val="clear" w:color="auto" w:fill="FBFBFB"/>
        </w:rPr>
        <w:t>качества своей работы</w:t>
      </w:r>
      <w:r w:rsidR="00397BBA"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, за 2019 год увеличил свой </w:t>
      </w:r>
      <w:r w:rsidR="00397BBA">
        <w:rPr>
          <w:rStyle w:val="a7"/>
          <w:rFonts w:cstheme="minorHAnsi"/>
          <w:b w:val="0"/>
          <w:sz w:val="23"/>
          <w:szCs w:val="23"/>
          <w:shd w:val="clear" w:color="auto" w:fill="FBFBFB"/>
          <w:lang w:val="en-US"/>
        </w:rPr>
        <w:t>KPI</w:t>
      </w:r>
      <w:r w:rsidR="00397BBA">
        <w:rPr>
          <w:rStyle w:val="a7"/>
          <w:rFonts w:cstheme="minorHAnsi"/>
          <w:b w:val="0"/>
          <w:sz w:val="23"/>
          <w:szCs w:val="23"/>
          <w:shd w:val="clear" w:color="auto" w:fill="FBFBFB"/>
        </w:rPr>
        <w:t xml:space="preserve"> на 20%, подняв оборот компании на </w:t>
      </w:r>
      <w:r w:rsidR="00395F77">
        <w:rPr>
          <w:rStyle w:val="a7"/>
          <w:rFonts w:cstheme="minorHAnsi"/>
          <w:b w:val="0"/>
          <w:sz w:val="23"/>
          <w:szCs w:val="23"/>
          <w:shd w:val="clear" w:color="auto" w:fill="FBFBFB"/>
        </w:rPr>
        <w:t>1</w:t>
      </w:r>
      <w:r w:rsidR="00397BBA">
        <w:rPr>
          <w:rStyle w:val="a7"/>
          <w:rFonts w:cstheme="minorHAnsi"/>
          <w:b w:val="0"/>
          <w:sz w:val="23"/>
          <w:szCs w:val="23"/>
          <w:shd w:val="clear" w:color="auto" w:fill="FBFBFB"/>
        </w:rPr>
        <w:t>5%</w:t>
      </w:r>
      <w:r w:rsidR="00397BBA">
        <w:rPr>
          <w:rFonts w:eastAsia="Times New Roman" w:cstheme="minorHAnsi"/>
          <w:b/>
          <w:lang w:eastAsia="ru-RU"/>
        </w:rPr>
        <w:t>.</w:t>
      </w:r>
    </w:p>
    <w:p w:rsidR="00674F1A" w:rsidRDefault="00397BBA" w:rsidP="00DD500A">
      <w:pPr>
        <w:pStyle w:val="a3"/>
        <w:spacing w:before="240" w:after="1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397BBA">
        <w:rPr>
          <w:rFonts w:asciiTheme="minorHAnsi" w:hAnsiTheme="minorHAnsi" w:cstheme="minorHAnsi"/>
          <w:b/>
          <w:sz w:val="28"/>
          <w:szCs w:val="28"/>
        </w:rPr>
        <w:t>Дополнительная информация:</w:t>
      </w:r>
    </w:p>
    <w:p w:rsidR="00DD500A" w:rsidRDefault="00497A68" w:rsidP="005E2216">
      <w:pPr>
        <w:pStyle w:val="a3"/>
        <w:numPr>
          <w:ilvl w:val="0"/>
          <w:numId w:val="1"/>
        </w:numPr>
        <w:spacing w:before="240" w:after="120"/>
        <w:rPr>
          <w:ins w:id="70" w:author="victory" w:date="2020-02-26T17:13:00Z"/>
          <w:rFonts w:asciiTheme="minorHAnsi" w:hAnsiTheme="minorHAnsi" w:cstheme="minorHAnsi"/>
          <w:sz w:val="22"/>
          <w:szCs w:val="22"/>
        </w:rPr>
      </w:pPr>
      <w:ins w:id="71" w:author="victory" w:date="2020-02-26T17:14:00Z">
        <w:r>
          <w:rPr>
            <w:rFonts w:asciiTheme="minorHAnsi" w:hAnsiTheme="minorHAnsi" w:cstheme="minorHAnsi"/>
            <w:sz w:val="22"/>
            <w:szCs w:val="22"/>
          </w:rPr>
          <w:t>В</w:t>
        </w:r>
      </w:ins>
      <w:del w:id="72" w:author="victory" w:date="2020-02-26T17:14:00Z">
        <w:r w:rsidR="005E2216" w:rsidDel="00497A68">
          <w:rPr>
            <w:rFonts w:asciiTheme="minorHAnsi" w:hAnsiTheme="minorHAnsi" w:cstheme="minorHAnsi"/>
            <w:sz w:val="22"/>
            <w:szCs w:val="22"/>
          </w:rPr>
          <w:delText>в</w:delText>
        </w:r>
      </w:del>
      <w:r w:rsidR="005E2216" w:rsidRPr="000917D5">
        <w:rPr>
          <w:rFonts w:asciiTheme="minorHAnsi" w:hAnsiTheme="minorHAnsi" w:cstheme="minorHAnsi"/>
          <w:sz w:val="22"/>
          <w:szCs w:val="22"/>
        </w:rPr>
        <w:t>одительские права</w:t>
      </w:r>
      <w:del w:id="73" w:author="victory" w:date="2020-02-26T17:13:00Z">
        <w:r w:rsidR="005E2216" w:rsidRPr="000917D5" w:rsidDel="00497A68">
          <w:rPr>
            <w:rFonts w:asciiTheme="minorHAnsi" w:hAnsiTheme="minorHAnsi" w:cstheme="minorHAnsi"/>
            <w:sz w:val="22"/>
            <w:szCs w:val="22"/>
          </w:rPr>
          <w:delText xml:space="preserve">, категории </w:delText>
        </w:r>
        <w:r w:rsidR="005E2216" w:rsidRPr="005E2216" w:rsidDel="00497A68">
          <w:rPr>
            <w:rFonts w:asciiTheme="minorHAnsi" w:hAnsiTheme="minorHAnsi" w:cstheme="minorHAnsi"/>
            <w:sz w:val="22"/>
            <w:szCs w:val="22"/>
          </w:rPr>
          <w:delText>“</w:delText>
        </w:r>
        <w:r w:rsidR="005E2216" w:rsidRPr="000917D5" w:rsidDel="00497A68">
          <w:rPr>
            <w:rFonts w:asciiTheme="minorHAnsi" w:hAnsiTheme="minorHAnsi" w:cstheme="minorHAnsi"/>
            <w:sz w:val="22"/>
            <w:szCs w:val="22"/>
          </w:rPr>
          <w:delText>В</w:delText>
        </w:r>
        <w:r w:rsidR="005E2216" w:rsidRPr="005E2216" w:rsidDel="00497A68">
          <w:rPr>
            <w:rFonts w:asciiTheme="minorHAnsi" w:hAnsiTheme="minorHAnsi" w:cstheme="minorHAnsi"/>
            <w:sz w:val="22"/>
            <w:szCs w:val="22"/>
          </w:rPr>
          <w:delText>”</w:delText>
        </w:r>
        <w:r w:rsidR="0010348E" w:rsidDel="00497A68">
          <w:rPr>
            <w:rFonts w:asciiTheme="minorHAnsi" w:hAnsiTheme="minorHAnsi" w:cstheme="minorHAnsi"/>
            <w:sz w:val="22"/>
            <w:szCs w:val="22"/>
          </w:rPr>
          <w:delText xml:space="preserve"> (стаж вождения 8 лет)</w:delText>
        </w:r>
        <w:r w:rsidR="005E2216" w:rsidDel="00497A68">
          <w:rPr>
            <w:rFonts w:asciiTheme="minorHAnsi" w:hAnsiTheme="minorHAnsi" w:cstheme="minorHAnsi"/>
            <w:sz w:val="22"/>
            <w:szCs w:val="22"/>
          </w:rPr>
          <w:delText>, имеется личный автомобиль.</w:delText>
        </w:r>
      </w:del>
      <w:ins w:id="74" w:author="victory" w:date="2020-02-26T17:13:00Z">
        <w:r>
          <w:rPr>
            <w:rFonts w:asciiTheme="minorHAnsi" w:hAnsiTheme="minorHAnsi" w:cstheme="minorHAnsi"/>
            <w:sz w:val="22"/>
            <w:szCs w:val="22"/>
          </w:rPr>
          <w:t xml:space="preserve"> отсутствуют</w:t>
        </w:r>
      </w:ins>
    </w:p>
    <w:p w:rsidR="00497A68" w:rsidRDefault="00497A68" w:rsidP="00497A68">
      <w:pPr>
        <w:pStyle w:val="a3"/>
        <w:spacing w:before="240" w:after="120"/>
        <w:rPr>
          <w:ins w:id="75" w:author="victory" w:date="2020-02-26T17:26:00Z"/>
          <w:rFonts w:asciiTheme="minorHAnsi" w:hAnsiTheme="minorHAnsi" w:cstheme="minorHAnsi"/>
          <w:sz w:val="22"/>
          <w:szCs w:val="22"/>
        </w:rPr>
        <w:pPrChange w:id="76" w:author="victory" w:date="2020-02-26T17:14:00Z">
          <w:pPr>
            <w:pStyle w:val="a3"/>
            <w:numPr>
              <w:numId w:val="1"/>
            </w:numPr>
            <w:spacing w:before="240" w:after="120"/>
            <w:ind w:left="720" w:hanging="360"/>
          </w:pPr>
        </w:pPrChange>
      </w:pPr>
    </w:p>
    <w:p w:rsidR="00DD2FF8" w:rsidRDefault="00DD2FF8" w:rsidP="00DD2FF8">
      <w:pPr>
        <w:pStyle w:val="a3"/>
        <w:spacing w:before="240" w:after="120"/>
        <w:rPr>
          <w:ins w:id="77" w:author="victory" w:date="2020-02-26T17:26:00Z"/>
          <w:rFonts w:asciiTheme="minorHAnsi" w:hAnsiTheme="minorHAnsi" w:cstheme="minorHAnsi"/>
          <w:b/>
          <w:sz w:val="28"/>
          <w:szCs w:val="28"/>
          <w:lang w:val="en-US"/>
        </w:rPr>
      </w:pPr>
      <w:ins w:id="78" w:author="victory" w:date="2020-02-26T17:26:00Z">
        <w:r>
          <w:rPr>
            <w:rFonts w:asciiTheme="minorHAnsi" w:hAnsiTheme="minorHAnsi" w:cstheme="minorHAnsi"/>
            <w:b/>
            <w:sz w:val="28"/>
            <w:szCs w:val="28"/>
          </w:rPr>
          <w:t>Сертификаты</w:t>
        </w:r>
        <w:r w:rsidRPr="00397BBA">
          <w:rPr>
            <w:rFonts w:asciiTheme="minorHAnsi" w:hAnsiTheme="minorHAnsi" w:cstheme="minorHAnsi"/>
            <w:b/>
            <w:sz w:val="28"/>
            <w:szCs w:val="28"/>
          </w:rPr>
          <w:t>:</w:t>
        </w:r>
        <w:bookmarkStart w:id="79" w:name="_GoBack"/>
        <w:bookmarkEnd w:id="79"/>
      </w:ins>
    </w:p>
    <w:p w:rsidR="00DD2FF8" w:rsidRPr="005E2216" w:rsidRDefault="00DD2FF8" w:rsidP="00497A68">
      <w:pPr>
        <w:pStyle w:val="a3"/>
        <w:spacing w:before="240" w:after="120"/>
        <w:rPr>
          <w:rFonts w:asciiTheme="minorHAnsi" w:hAnsiTheme="minorHAnsi" w:cstheme="minorHAnsi"/>
          <w:sz w:val="22"/>
          <w:szCs w:val="22"/>
        </w:rPr>
        <w:pPrChange w:id="80" w:author="victory" w:date="2020-02-26T17:14:00Z">
          <w:pPr>
            <w:pStyle w:val="a3"/>
            <w:numPr>
              <w:numId w:val="1"/>
            </w:numPr>
            <w:spacing w:before="240" w:after="120"/>
            <w:ind w:left="720" w:hanging="360"/>
          </w:pPr>
        </w:pPrChange>
      </w:pPr>
    </w:p>
    <w:p w:rsidR="003751DD" w:rsidRPr="003751DD" w:rsidRDefault="003751DD" w:rsidP="00015A8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</w:p>
    <w:p w:rsidR="003751DD" w:rsidRPr="003751DD" w:rsidRDefault="003751DD">
      <w:pPr>
        <w:rPr>
          <w:b/>
          <w:sz w:val="24"/>
          <w:szCs w:val="24"/>
        </w:rPr>
      </w:pPr>
    </w:p>
    <w:sectPr w:rsidR="003751DD" w:rsidRPr="003751DD" w:rsidSect="00DB514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2F56"/>
    <w:multiLevelType w:val="multilevel"/>
    <w:tmpl w:val="401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56D3"/>
    <w:multiLevelType w:val="hybridMultilevel"/>
    <w:tmpl w:val="6EF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95C27"/>
    <w:multiLevelType w:val="hybridMultilevel"/>
    <w:tmpl w:val="3E90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B5B76"/>
    <w:multiLevelType w:val="multilevel"/>
    <w:tmpl w:val="12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521B2"/>
    <w:multiLevelType w:val="multilevel"/>
    <w:tmpl w:val="A98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8107D"/>
    <w:multiLevelType w:val="hybridMultilevel"/>
    <w:tmpl w:val="0FB6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1190A"/>
    <w:multiLevelType w:val="multilevel"/>
    <w:tmpl w:val="937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D4979"/>
    <w:multiLevelType w:val="hybridMultilevel"/>
    <w:tmpl w:val="B038E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y">
    <w15:presenceInfo w15:providerId="None" w15:userId="victo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3751DD"/>
    <w:rsid w:val="00010EA7"/>
    <w:rsid w:val="00015A89"/>
    <w:rsid w:val="000917D5"/>
    <w:rsid w:val="0010348E"/>
    <w:rsid w:val="0014620B"/>
    <w:rsid w:val="001B157D"/>
    <w:rsid w:val="00214ADE"/>
    <w:rsid w:val="0022664E"/>
    <w:rsid w:val="0024755D"/>
    <w:rsid w:val="00294A74"/>
    <w:rsid w:val="002B2DDD"/>
    <w:rsid w:val="003751DD"/>
    <w:rsid w:val="00395F77"/>
    <w:rsid w:val="00397BBA"/>
    <w:rsid w:val="003A406A"/>
    <w:rsid w:val="003D5167"/>
    <w:rsid w:val="00490E80"/>
    <w:rsid w:val="00497A68"/>
    <w:rsid w:val="004F1688"/>
    <w:rsid w:val="00542F9E"/>
    <w:rsid w:val="00566614"/>
    <w:rsid w:val="005E2216"/>
    <w:rsid w:val="0060447F"/>
    <w:rsid w:val="00622574"/>
    <w:rsid w:val="0066204A"/>
    <w:rsid w:val="00674F1A"/>
    <w:rsid w:val="00747F19"/>
    <w:rsid w:val="007518A3"/>
    <w:rsid w:val="007D5418"/>
    <w:rsid w:val="00922660"/>
    <w:rsid w:val="00955A18"/>
    <w:rsid w:val="009B6AAE"/>
    <w:rsid w:val="009F30AB"/>
    <w:rsid w:val="00AB231E"/>
    <w:rsid w:val="00AD52C9"/>
    <w:rsid w:val="00B5060B"/>
    <w:rsid w:val="00B73C9F"/>
    <w:rsid w:val="00BA1B16"/>
    <w:rsid w:val="00BB718C"/>
    <w:rsid w:val="00BC3FC5"/>
    <w:rsid w:val="00D042D8"/>
    <w:rsid w:val="00D14A1B"/>
    <w:rsid w:val="00D30E57"/>
    <w:rsid w:val="00DB514F"/>
    <w:rsid w:val="00DD1146"/>
    <w:rsid w:val="00DD2FF8"/>
    <w:rsid w:val="00DD500A"/>
    <w:rsid w:val="00E347B8"/>
    <w:rsid w:val="00E6422C"/>
    <w:rsid w:val="00E86D96"/>
    <w:rsid w:val="00EA5774"/>
    <w:rsid w:val="00EC3FE9"/>
    <w:rsid w:val="00FA2359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91439-F34F-4777-A1F4-E1B0F48D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2C9"/>
  </w:style>
  <w:style w:type="paragraph" w:styleId="2">
    <w:name w:val="heading 2"/>
    <w:basedOn w:val="a"/>
    <w:link w:val="20"/>
    <w:uiPriority w:val="9"/>
    <w:qFormat/>
    <w:rsid w:val="00DD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51DD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DD500A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DD500A"/>
    <w:rPr>
      <w:color w:val="0000FF"/>
      <w:u w:val="single"/>
    </w:rPr>
  </w:style>
  <w:style w:type="paragraph" w:customStyle="1" w:styleId="promo-resumecompany">
    <w:name w:val="promo-resume__company"/>
    <w:basedOn w:val="a"/>
    <w:rsid w:val="00E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422C"/>
    <w:pPr>
      <w:ind w:left="720"/>
      <w:contextualSpacing/>
    </w:pPr>
  </w:style>
  <w:style w:type="character" w:styleId="a6">
    <w:name w:val="Emphasis"/>
    <w:basedOn w:val="a0"/>
    <w:uiPriority w:val="20"/>
    <w:qFormat/>
    <w:rsid w:val="00B5060B"/>
    <w:rPr>
      <w:i/>
      <w:iCs/>
    </w:rPr>
  </w:style>
  <w:style w:type="character" w:styleId="a7">
    <w:name w:val="Strong"/>
    <w:basedOn w:val="a0"/>
    <w:uiPriority w:val="22"/>
    <w:qFormat/>
    <w:rsid w:val="00DD1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victory</cp:lastModifiedBy>
  <cp:revision>4</cp:revision>
  <dcterms:created xsi:type="dcterms:W3CDTF">2019-08-23T07:04:00Z</dcterms:created>
  <dcterms:modified xsi:type="dcterms:W3CDTF">2020-02-26T14:50:00Z</dcterms:modified>
</cp:coreProperties>
</file>